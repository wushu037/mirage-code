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063" w:rsidRPr="001E1136" w:rsidRDefault="00A7424C" w:rsidP="00DD1B9B">
      <w:pPr>
        <w:jc w:val="center"/>
        <w:rPr>
          <w:b/>
          <w:sz w:val="30"/>
          <w:szCs w:val="30"/>
        </w:rPr>
      </w:pPr>
      <w:r w:rsidRPr="001E1136">
        <w:rPr>
          <w:rFonts w:hint="eastAsia"/>
          <w:b/>
          <w:sz w:val="30"/>
          <w:szCs w:val="30"/>
        </w:rPr>
        <w:t>浅谈</w:t>
      </w:r>
      <w:r w:rsidR="001C1B11" w:rsidRPr="001E1136">
        <w:rPr>
          <w:rFonts w:hint="eastAsia"/>
          <w:b/>
          <w:sz w:val="30"/>
          <w:szCs w:val="30"/>
        </w:rPr>
        <w:t>补码的</w:t>
      </w:r>
      <w:r w:rsidRPr="001E1136">
        <w:rPr>
          <w:rFonts w:hint="eastAsia"/>
          <w:b/>
          <w:sz w:val="30"/>
          <w:szCs w:val="30"/>
        </w:rPr>
        <w:t>原理及意义</w:t>
      </w:r>
    </w:p>
    <w:p w:rsidR="008A4067" w:rsidRPr="008A4067" w:rsidRDefault="008A4067" w:rsidP="00DD1B9B">
      <w:pPr>
        <w:jc w:val="center"/>
        <w:rPr>
          <w:sz w:val="24"/>
          <w:szCs w:val="24"/>
        </w:rPr>
      </w:pPr>
      <w:r w:rsidRPr="008A4067">
        <w:rPr>
          <w:rFonts w:hint="eastAsia"/>
          <w:sz w:val="24"/>
          <w:szCs w:val="24"/>
        </w:rPr>
        <w:t>谢元成</w:t>
      </w:r>
    </w:p>
    <w:p w:rsidR="0047327D" w:rsidRDefault="0047327D" w:rsidP="0080381A">
      <w:pPr>
        <w:ind w:firstLine="420"/>
      </w:pPr>
      <w:r w:rsidRPr="00895CA5">
        <w:rPr>
          <w:rFonts w:hint="eastAsia"/>
          <w:b/>
        </w:rPr>
        <w:t>摘要：</w:t>
      </w:r>
      <w:r>
        <w:rPr>
          <w:rFonts w:hint="eastAsia"/>
        </w:rPr>
        <w:t>补码在</w:t>
      </w:r>
      <w:r w:rsidR="00C53733">
        <w:rPr>
          <w:rFonts w:hint="eastAsia"/>
        </w:rPr>
        <w:t>二</w:t>
      </w:r>
      <w:r>
        <w:rPr>
          <w:rFonts w:hint="eastAsia"/>
        </w:rPr>
        <w:t>进制的学习中，常常与原码、反码一起出现，对于原码和反码我们</w:t>
      </w:r>
      <w:r w:rsidR="00C53733">
        <w:rPr>
          <w:rFonts w:hint="eastAsia"/>
        </w:rPr>
        <w:t>理解</w:t>
      </w:r>
      <w:r>
        <w:rPr>
          <w:rFonts w:hint="eastAsia"/>
        </w:rPr>
        <w:t>基本上没问题，但对于补码的学习总感觉心里面有一些“结”，本文通过自己对补码的学习和理解，总结</w:t>
      </w:r>
      <w:r w:rsidR="00C53733">
        <w:rPr>
          <w:rFonts w:hint="eastAsia"/>
        </w:rPr>
        <w:t>一些</w:t>
      </w:r>
      <w:r>
        <w:rPr>
          <w:rFonts w:hint="eastAsia"/>
        </w:rPr>
        <w:t>心得</w:t>
      </w:r>
      <w:r w:rsidR="00C53733">
        <w:rPr>
          <w:rFonts w:hint="eastAsia"/>
        </w:rPr>
        <w:t>和</w:t>
      </w:r>
      <w:r>
        <w:rPr>
          <w:rFonts w:hint="eastAsia"/>
        </w:rPr>
        <w:t>体会，希望给大家，特别是初学者学习补码有一定的启发和帮助。</w:t>
      </w:r>
    </w:p>
    <w:p w:rsidR="00895CA5" w:rsidRDefault="00895CA5" w:rsidP="0080381A">
      <w:pPr>
        <w:ind w:firstLine="420"/>
      </w:pPr>
      <w:r>
        <w:rPr>
          <w:rFonts w:hint="eastAsia"/>
        </w:rPr>
        <w:t>关键词：补码</w:t>
      </w:r>
      <w:r>
        <w:rPr>
          <w:rFonts w:hint="eastAsia"/>
        </w:rPr>
        <w:t xml:space="preserve">    </w:t>
      </w:r>
      <w:r>
        <w:rPr>
          <w:rFonts w:hint="eastAsia"/>
        </w:rPr>
        <w:t>原码</w:t>
      </w:r>
      <w:r>
        <w:rPr>
          <w:rFonts w:hint="eastAsia"/>
        </w:rPr>
        <w:t xml:space="preserve">    </w:t>
      </w:r>
      <w:r>
        <w:rPr>
          <w:rFonts w:hint="eastAsia"/>
        </w:rPr>
        <w:t>反码</w:t>
      </w:r>
      <w:r>
        <w:rPr>
          <w:rFonts w:hint="eastAsia"/>
        </w:rPr>
        <w:t xml:space="preserve">    </w:t>
      </w:r>
      <w:r>
        <w:rPr>
          <w:rFonts w:hint="eastAsia"/>
        </w:rPr>
        <w:t>加法器</w:t>
      </w:r>
    </w:p>
    <w:p w:rsidR="006E6ED6" w:rsidRPr="001E1136" w:rsidRDefault="006E6ED6" w:rsidP="0080381A">
      <w:pPr>
        <w:ind w:firstLine="420"/>
        <w:rPr>
          <w:b/>
        </w:rPr>
      </w:pPr>
      <w:r w:rsidRPr="001E1136">
        <w:rPr>
          <w:rFonts w:hint="eastAsia"/>
          <w:b/>
        </w:rPr>
        <w:t>一、补码的意义：</w:t>
      </w:r>
    </w:p>
    <w:p w:rsidR="000922B0" w:rsidRDefault="006E6ED6" w:rsidP="0080381A">
      <w:pPr>
        <w:ind w:firstLine="420"/>
      </w:pPr>
      <w:r>
        <w:rPr>
          <w:rFonts w:hint="eastAsia"/>
        </w:rPr>
        <w:t>现实生活中，我们有加法、减法、乘法和除法，但在计算机中只有一个加法器。换句话说，加法运算在计算机中可以直接完成，减法、乘法和除法运算最终也得转换为加法才能实现，说到这里，可以有些初学者会想，为什么计算机中不设计一个类似于“加法器”的“减法器”或者“乘法器”的部件，主要原因是在生活中看似一些很简单的东西要用电路来实现都很复杂、很困难的，再说如果用一个加法器可以实现其它运算，其它的“加法器”、“减法器”或者“乘法器”也就没有必要了</w:t>
      </w:r>
      <w:r w:rsidR="000922B0">
        <w:rPr>
          <w:rFonts w:hint="eastAsia"/>
        </w:rPr>
        <w:t>，这</w:t>
      </w:r>
      <w:r>
        <w:rPr>
          <w:rFonts w:hint="eastAsia"/>
        </w:rPr>
        <w:t>样</w:t>
      </w:r>
      <w:r w:rsidR="000922B0">
        <w:rPr>
          <w:rFonts w:hint="eastAsia"/>
        </w:rPr>
        <w:t>还能使</w:t>
      </w:r>
      <w:r>
        <w:rPr>
          <w:rFonts w:hint="eastAsia"/>
        </w:rPr>
        <w:t>电路的设计更简单。</w:t>
      </w:r>
      <w:r w:rsidR="000922B0">
        <w:rPr>
          <w:rFonts w:hint="eastAsia"/>
        </w:rPr>
        <w:t>好了，现在我</w:t>
      </w:r>
      <w:r w:rsidR="00B366C0">
        <w:rPr>
          <w:rFonts w:hint="eastAsia"/>
        </w:rPr>
        <w:t>简要地说</w:t>
      </w:r>
      <w:r w:rsidR="000922B0">
        <w:rPr>
          <w:rFonts w:hint="eastAsia"/>
        </w:rPr>
        <w:t>一下补码在计算机中的意义，计算机不能直接做减法，必须把相应的减法变成加法，才能进行计算。然而我们发现，一</w:t>
      </w:r>
      <w:r w:rsidR="00065575">
        <w:rPr>
          <w:rFonts w:hint="eastAsia"/>
        </w:rPr>
        <w:t>个数减去</w:t>
      </w:r>
      <w:r w:rsidR="000922B0">
        <w:rPr>
          <w:rFonts w:hint="eastAsia"/>
        </w:rPr>
        <w:t>另外一个数，与一个数加上“另外一个数的补码”结果是一样的。这就是补码</w:t>
      </w:r>
      <w:r w:rsidR="00065575">
        <w:rPr>
          <w:rFonts w:hint="eastAsia"/>
        </w:rPr>
        <w:t>对于计算机</w:t>
      </w:r>
      <w:r w:rsidR="000922B0">
        <w:rPr>
          <w:rFonts w:hint="eastAsia"/>
        </w:rPr>
        <w:t>的意义：将减法运算变成了加法运算。</w:t>
      </w:r>
    </w:p>
    <w:p w:rsidR="00065575" w:rsidRPr="001E1136" w:rsidRDefault="00065575" w:rsidP="0080381A">
      <w:pPr>
        <w:ind w:firstLine="420"/>
        <w:rPr>
          <w:b/>
        </w:rPr>
      </w:pPr>
      <w:r w:rsidRPr="001E1136">
        <w:rPr>
          <w:rFonts w:hint="eastAsia"/>
          <w:b/>
        </w:rPr>
        <w:t>二、减法变加法的原理</w:t>
      </w:r>
    </w:p>
    <w:p w:rsidR="00065575" w:rsidRDefault="00065575" w:rsidP="0080381A">
      <w:pPr>
        <w:ind w:firstLine="420"/>
      </w:pPr>
      <w:r>
        <w:rPr>
          <w:rFonts w:hint="eastAsia"/>
        </w:rPr>
        <w:t>减去一个数，我们只要加上这个数的补码就行了，这样减法也就变成了加法。这样做的原理到底是什么？我们</w:t>
      </w:r>
      <w:r w:rsidR="004F520A">
        <w:rPr>
          <w:rFonts w:hint="eastAsia"/>
        </w:rPr>
        <w:t>从生活中时钟、圆周、两位数的运算现象来探讨一下。</w:t>
      </w:r>
    </w:p>
    <w:p w:rsidR="004F520A" w:rsidRDefault="00154EAD" w:rsidP="0080381A">
      <w:pPr>
        <w:ind w:firstLine="420"/>
      </w:pPr>
      <w:r>
        <w:rPr>
          <w:rFonts w:hint="eastAsia"/>
        </w:rPr>
        <w:t>1</w:t>
      </w:r>
      <w:r>
        <w:rPr>
          <w:rFonts w:hint="eastAsia"/>
        </w:rPr>
        <w:t>、</w:t>
      </w:r>
      <w:r w:rsidR="004F520A">
        <w:rPr>
          <w:rFonts w:hint="eastAsia"/>
        </w:rPr>
        <w:t>时钟现象：这里说的时钟，以我们生活中</w:t>
      </w:r>
      <w:r w:rsidR="004F520A">
        <w:rPr>
          <w:rFonts w:hint="eastAsia"/>
        </w:rPr>
        <w:t>12</w:t>
      </w:r>
      <w:r w:rsidR="004F520A">
        <w:rPr>
          <w:rFonts w:hint="eastAsia"/>
        </w:rPr>
        <w:t>小时制的指针式机械表来讨论。假如目前时针处于</w:t>
      </w:r>
      <w:r w:rsidR="004F520A">
        <w:rPr>
          <w:rFonts w:hint="eastAsia"/>
        </w:rPr>
        <w:t>3</w:t>
      </w:r>
      <w:r w:rsidR="004F520A">
        <w:rPr>
          <w:rFonts w:hint="eastAsia"/>
        </w:rPr>
        <w:t>点钟的位置，顺时钟走</w:t>
      </w:r>
      <w:r w:rsidR="004F520A">
        <w:rPr>
          <w:rFonts w:hint="eastAsia"/>
        </w:rPr>
        <w:t>1</w:t>
      </w:r>
      <w:r w:rsidR="004F520A">
        <w:rPr>
          <w:rFonts w:hint="eastAsia"/>
        </w:rPr>
        <w:t>个小时表示为（</w:t>
      </w:r>
      <w:r w:rsidR="004F520A">
        <w:rPr>
          <w:rFonts w:hint="eastAsia"/>
        </w:rPr>
        <w:t>3+1</w:t>
      </w:r>
      <w:r w:rsidR="004F520A">
        <w:rPr>
          <w:rFonts w:hint="eastAsia"/>
        </w:rPr>
        <w:t>）</w:t>
      </w:r>
      <w:r w:rsidR="004F520A">
        <w:rPr>
          <w:rFonts w:hint="eastAsia"/>
        </w:rPr>
        <w:t>=4</w:t>
      </w:r>
      <w:r>
        <w:rPr>
          <w:rFonts w:hint="eastAsia"/>
        </w:rPr>
        <w:t>；</w:t>
      </w:r>
      <w:r w:rsidR="004F520A">
        <w:rPr>
          <w:rFonts w:hint="eastAsia"/>
        </w:rPr>
        <w:t>而逆时钟走</w:t>
      </w:r>
      <w:r>
        <w:rPr>
          <w:rFonts w:hint="eastAsia"/>
        </w:rPr>
        <w:t>11</w:t>
      </w:r>
      <w:r>
        <w:rPr>
          <w:rFonts w:hint="eastAsia"/>
        </w:rPr>
        <w:t>个小时表示为（</w:t>
      </w:r>
      <w:r>
        <w:rPr>
          <w:rFonts w:hint="eastAsia"/>
        </w:rPr>
        <w:t>3-11</w:t>
      </w:r>
      <w:r>
        <w:rPr>
          <w:rFonts w:hint="eastAsia"/>
        </w:rPr>
        <w:t>）</w:t>
      </w:r>
      <w:r>
        <w:rPr>
          <w:rFonts w:hint="eastAsia"/>
        </w:rPr>
        <w:t>=4</w:t>
      </w:r>
      <w:r>
        <w:rPr>
          <w:rFonts w:hint="eastAsia"/>
        </w:rPr>
        <w:t>，我们发现两个运算结果对于</w:t>
      </w:r>
      <w:r>
        <w:rPr>
          <w:rFonts w:hint="eastAsia"/>
        </w:rPr>
        <w:t>12</w:t>
      </w:r>
      <w:r>
        <w:rPr>
          <w:rFonts w:hint="eastAsia"/>
        </w:rPr>
        <w:t>小时的时钟来说，结果是一样的，指针指在同一个位置。用其它的数进行同样的运算，现象和结果都一样，那么这些数有什么特点？不难看出</w:t>
      </w:r>
      <w:r>
        <w:rPr>
          <w:rFonts w:hint="eastAsia"/>
        </w:rPr>
        <w:t>1+11=12</w:t>
      </w:r>
      <w:r>
        <w:rPr>
          <w:rFonts w:hint="eastAsia"/>
        </w:rPr>
        <w:t>、</w:t>
      </w:r>
      <w:r>
        <w:rPr>
          <w:rFonts w:hint="eastAsia"/>
        </w:rPr>
        <w:t>2+10=12</w:t>
      </w:r>
      <w:r>
        <w:rPr>
          <w:rFonts w:hint="eastAsia"/>
        </w:rPr>
        <w:t>、</w:t>
      </w:r>
      <w:r>
        <w:rPr>
          <w:rFonts w:hint="eastAsia"/>
        </w:rPr>
        <w:t>3+9=12</w:t>
      </w:r>
      <w:r>
        <w:rPr>
          <w:rFonts w:hint="eastAsia"/>
        </w:rPr>
        <w:t>……，在这其中，</w:t>
      </w:r>
      <w:r>
        <w:rPr>
          <w:rFonts w:hint="eastAsia"/>
        </w:rPr>
        <w:t>12</w:t>
      </w:r>
      <w:r>
        <w:rPr>
          <w:rFonts w:hint="eastAsia"/>
        </w:rPr>
        <w:t>这个数现得很关键，因为我们的手表本来就只有</w:t>
      </w:r>
      <w:r>
        <w:rPr>
          <w:rFonts w:hint="eastAsia"/>
        </w:rPr>
        <w:t>12</w:t>
      </w:r>
      <w:r>
        <w:rPr>
          <w:rFonts w:hint="eastAsia"/>
        </w:rPr>
        <w:t>个格（小时），时钟再怎么转动，它表示的范围也就在</w:t>
      </w:r>
      <w:r>
        <w:rPr>
          <w:rFonts w:hint="eastAsia"/>
        </w:rPr>
        <w:t>12</w:t>
      </w:r>
      <w:r>
        <w:rPr>
          <w:rFonts w:hint="eastAsia"/>
        </w:rPr>
        <w:t>个小时之类，多余的都丢失了。</w:t>
      </w:r>
    </w:p>
    <w:p w:rsidR="00154EAD" w:rsidRDefault="00154EAD" w:rsidP="0080381A">
      <w:pPr>
        <w:ind w:firstLine="420"/>
      </w:pPr>
      <w:r>
        <w:rPr>
          <w:rFonts w:hint="eastAsia"/>
        </w:rPr>
        <w:t>2</w:t>
      </w:r>
      <w:r>
        <w:rPr>
          <w:rFonts w:hint="eastAsia"/>
        </w:rPr>
        <w:t>、圆周现象：我们学小学数学的时候就知道了，一个圆周是</w:t>
      </w:r>
      <w:r>
        <w:rPr>
          <w:rFonts w:hint="eastAsia"/>
        </w:rPr>
        <w:t>360</w:t>
      </w:r>
      <w:r>
        <w:rPr>
          <w:rFonts w:hint="eastAsia"/>
        </w:rPr>
        <w:t>度，</w:t>
      </w:r>
      <w:r w:rsidR="002F1F8E">
        <w:rPr>
          <w:rFonts w:hint="eastAsia"/>
        </w:rPr>
        <w:t>在画圆周的时候我们细心点会发现以某点为圆心开始画圆，顺时针画</w:t>
      </w:r>
      <w:r w:rsidR="002F1F8E">
        <w:rPr>
          <w:rFonts w:hint="eastAsia"/>
        </w:rPr>
        <w:t>90</w:t>
      </w:r>
      <w:r w:rsidR="002F1F8E">
        <w:rPr>
          <w:rFonts w:hint="eastAsia"/>
        </w:rPr>
        <w:t>度跟逆时针画</w:t>
      </w:r>
      <w:r w:rsidR="002F1F8E">
        <w:rPr>
          <w:rFonts w:hint="eastAsia"/>
        </w:rPr>
        <w:t>270</w:t>
      </w:r>
      <w:r w:rsidR="002F1F8E">
        <w:rPr>
          <w:rFonts w:hint="eastAsia"/>
        </w:rPr>
        <w:t>度落脚点是同一个点，或者说</w:t>
      </w:r>
      <w:r w:rsidR="002F1F8E">
        <w:rPr>
          <w:rFonts w:hint="eastAsia"/>
        </w:rPr>
        <w:t>+90</w:t>
      </w:r>
      <w:r w:rsidR="002F1F8E">
        <w:rPr>
          <w:rFonts w:hint="eastAsia"/>
        </w:rPr>
        <w:t>跟</w:t>
      </w:r>
      <w:r w:rsidR="002F1F8E">
        <w:rPr>
          <w:rFonts w:hint="eastAsia"/>
        </w:rPr>
        <w:t>-270</w:t>
      </w:r>
      <w:r w:rsidR="002F1F8E">
        <w:rPr>
          <w:rFonts w:hint="eastAsia"/>
        </w:rPr>
        <w:t>在画圆周的时候效果是一样的。同样我们会发现</w:t>
      </w:r>
      <w:r w:rsidR="002F1F8E">
        <w:rPr>
          <w:rFonts w:hint="eastAsia"/>
        </w:rPr>
        <w:t>+30</w:t>
      </w:r>
      <w:r w:rsidR="002F1F8E">
        <w:rPr>
          <w:rFonts w:hint="eastAsia"/>
        </w:rPr>
        <w:t>和</w:t>
      </w:r>
      <w:r w:rsidR="002F1F8E">
        <w:rPr>
          <w:rFonts w:hint="eastAsia"/>
        </w:rPr>
        <w:t>-330</w:t>
      </w:r>
      <w:r w:rsidR="002F1F8E">
        <w:rPr>
          <w:rFonts w:hint="eastAsia"/>
        </w:rPr>
        <w:t>、</w:t>
      </w:r>
      <w:r w:rsidR="002F1F8E">
        <w:rPr>
          <w:rFonts w:hint="eastAsia"/>
        </w:rPr>
        <w:t>+60</w:t>
      </w:r>
      <w:r w:rsidR="002F1F8E">
        <w:rPr>
          <w:rFonts w:hint="eastAsia"/>
        </w:rPr>
        <w:t>和</w:t>
      </w:r>
      <w:r w:rsidR="002F1F8E">
        <w:rPr>
          <w:rFonts w:hint="eastAsia"/>
        </w:rPr>
        <w:t>-300</w:t>
      </w:r>
      <w:r w:rsidR="002F1F8E">
        <w:rPr>
          <w:rFonts w:hint="eastAsia"/>
        </w:rPr>
        <w:t>、</w:t>
      </w:r>
      <w:r w:rsidR="002F1F8E">
        <w:rPr>
          <w:rFonts w:hint="eastAsia"/>
        </w:rPr>
        <w:t>+180</w:t>
      </w:r>
      <w:r w:rsidR="002F1F8E">
        <w:rPr>
          <w:rFonts w:hint="eastAsia"/>
        </w:rPr>
        <w:t>和</w:t>
      </w:r>
      <w:r w:rsidR="002F1F8E">
        <w:rPr>
          <w:rFonts w:hint="eastAsia"/>
        </w:rPr>
        <w:t>-180</w:t>
      </w:r>
      <w:r w:rsidR="002F1F8E">
        <w:rPr>
          <w:rFonts w:hint="eastAsia"/>
        </w:rPr>
        <w:t>有同样的现象。跟时钟现象对比，我们会发现同样的规律</w:t>
      </w:r>
      <w:r w:rsidR="002F1F8E">
        <w:rPr>
          <w:rFonts w:hint="eastAsia"/>
        </w:rPr>
        <w:t>30+330=360</w:t>
      </w:r>
      <w:r w:rsidR="002F1F8E">
        <w:rPr>
          <w:rFonts w:hint="eastAsia"/>
        </w:rPr>
        <w:t>、</w:t>
      </w:r>
      <w:r w:rsidR="002F1F8E">
        <w:rPr>
          <w:rFonts w:hint="eastAsia"/>
        </w:rPr>
        <w:t>60+300=360</w:t>
      </w:r>
      <w:r w:rsidR="002F1F8E">
        <w:rPr>
          <w:rFonts w:hint="eastAsia"/>
        </w:rPr>
        <w:t>、</w:t>
      </w:r>
      <w:r w:rsidR="002F1F8E">
        <w:rPr>
          <w:rFonts w:hint="eastAsia"/>
        </w:rPr>
        <w:t>180+180=360</w:t>
      </w:r>
      <w:r w:rsidR="002F1F8E">
        <w:rPr>
          <w:rFonts w:hint="eastAsia"/>
        </w:rPr>
        <w:t>，</w:t>
      </w:r>
      <w:r w:rsidR="002F1F8E">
        <w:rPr>
          <w:rFonts w:hint="eastAsia"/>
        </w:rPr>
        <w:t>360</w:t>
      </w:r>
      <w:r w:rsidR="002F1F8E">
        <w:rPr>
          <w:rFonts w:hint="eastAsia"/>
        </w:rPr>
        <w:t>这个数同样很关键。</w:t>
      </w:r>
    </w:p>
    <w:p w:rsidR="002F1F8E" w:rsidRDefault="002F1F8E" w:rsidP="0080381A">
      <w:pPr>
        <w:ind w:firstLine="420"/>
      </w:pPr>
      <w:r>
        <w:rPr>
          <w:rFonts w:hint="eastAsia"/>
        </w:rPr>
        <w:t>3</w:t>
      </w:r>
      <w:r>
        <w:rPr>
          <w:rFonts w:hint="eastAsia"/>
        </w:rPr>
        <w:t>、两位数容量</w:t>
      </w:r>
      <w:r w:rsidR="005E4362">
        <w:rPr>
          <w:rFonts w:hint="eastAsia"/>
        </w:rPr>
        <w:t>运算器</w:t>
      </w:r>
      <w:r>
        <w:rPr>
          <w:rFonts w:hint="eastAsia"/>
        </w:rPr>
        <w:t>：</w:t>
      </w:r>
      <w:r w:rsidR="00A61E78">
        <w:rPr>
          <w:rFonts w:hint="eastAsia"/>
        </w:rPr>
        <w:t>假如的一个加减运算器中，有且只有两位数，当两位数相减结果在（</w:t>
      </w:r>
      <w:r w:rsidR="00A61E78">
        <w:rPr>
          <w:rFonts w:hint="eastAsia"/>
        </w:rPr>
        <w:t>0~99</w:t>
      </w:r>
      <w:r w:rsidR="00A61E78">
        <w:rPr>
          <w:rFonts w:hint="eastAsia"/>
        </w:rPr>
        <w:t>）这个范围之类的时候，</w:t>
      </w:r>
      <w:r w:rsidR="006E5605">
        <w:rPr>
          <w:rFonts w:hint="eastAsia"/>
        </w:rPr>
        <w:t>我们会发现以下现象，</w:t>
      </w:r>
      <w:r w:rsidR="00A61E78">
        <w:rPr>
          <w:rFonts w:hint="eastAsia"/>
        </w:rPr>
        <w:t>60-1</w:t>
      </w:r>
      <w:r w:rsidR="006E5605">
        <w:rPr>
          <w:rFonts w:hint="eastAsia"/>
        </w:rPr>
        <w:t>0</w:t>
      </w:r>
      <w:r w:rsidR="005E4362">
        <w:rPr>
          <w:rFonts w:hint="eastAsia"/>
        </w:rPr>
        <w:t>=50</w:t>
      </w:r>
      <w:r w:rsidR="006E5605">
        <w:rPr>
          <w:rFonts w:hint="eastAsia"/>
        </w:rPr>
        <w:t>和</w:t>
      </w:r>
      <w:r w:rsidR="00A61E78">
        <w:rPr>
          <w:rFonts w:hint="eastAsia"/>
        </w:rPr>
        <w:t>60+9</w:t>
      </w:r>
      <w:r w:rsidR="006E5605">
        <w:rPr>
          <w:rFonts w:hint="eastAsia"/>
        </w:rPr>
        <w:t>0</w:t>
      </w:r>
      <w:r w:rsidR="005E4362">
        <w:rPr>
          <w:rFonts w:hint="eastAsia"/>
        </w:rPr>
        <w:t>=50</w:t>
      </w:r>
      <w:r w:rsidR="006E5605">
        <w:rPr>
          <w:rFonts w:hint="eastAsia"/>
        </w:rPr>
        <w:t>、</w:t>
      </w:r>
      <w:r w:rsidR="005E4362">
        <w:rPr>
          <w:rFonts w:hint="eastAsia"/>
        </w:rPr>
        <w:t>60-20=30</w:t>
      </w:r>
      <w:r w:rsidR="005E4362">
        <w:rPr>
          <w:rFonts w:hint="eastAsia"/>
        </w:rPr>
        <w:t>和</w:t>
      </w:r>
      <w:r w:rsidR="005E4362">
        <w:rPr>
          <w:rFonts w:hint="eastAsia"/>
        </w:rPr>
        <w:t>60+80=40</w:t>
      </w:r>
      <w:r w:rsidR="005E4362">
        <w:rPr>
          <w:rFonts w:hint="eastAsia"/>
        </w:rPr>
        <w:t>、</w:t>
      </w:r>
      <w:r w:rsidR="005E4362">
        <w:rPr>
          <w:rFonts w:hint="eastAsia"/>
        </w:rPr>
        <w:t>60-</w:t>
      </w:r>
      <w:r w:rsidR="006E5605">
        <w:rPr>
          <w:rFonts w:hint="eastAsia"/>
        </w:rPr>
        <w:t>30</w:t>
      </w:r>
      <w:r w:rsidR="005E4362">
        <w:rPr>
          <w:rFonts w:hint="eastAsia"/>
        </w:rPr>
        <w:t>=30</w:t>
      </w:r>
      <w:r w:rsidR="006E5605">
        <w:rPr>
          <w:rFonts w:hint="eastAsia"/>
        </w:rPr>
        <w:t>和</w:t>
      </w:r>
      <w:r w:rsidR="005E4362">
        <w:rPr>
          <w:rFonts w:hint="eastAsia"/>
        </w:rPr>
        <w:t>60+</w:t>
      </w:r>
      <w:r w:rsidR="006E5605">
        <w:rPr>
          <w:rFonts w:hint="eastAsia"/>
        </w:rPr>
        <w:t>70</w:t>
      </w:r>
      <w:r w:rsidR="005E4362">
        <w:rPr>
          <w:rFonts w:hint="eastAsia"/>
        </w:rPr>
        <w:t>=30</w:t>
      </w:r>
      <w:r w:rsidR="006E5605">
        <w:rPr>
          <w:rFonts w:hint="eastAsia"/>
        </w:rPr>
        <w:t>……</w:t>
      </w:r>
      <w:r w:rsidR="005E4362">
        <w:rPr>
          <w:rFonts w:hint="eastAsia"/>
        </w:rPr>
        <w:t>等等，</w:t>
      </w:r>
      <w:r w:rsidR="005E4362">
        <w:rPr>
          <w:rFonts w:hint="eastAsia"/>
        </w:rPr>
        <w:t>10+90=100</w:t>
      </w:r>
      <w:r w:rsidR="005E4362">
        <w:rPr>
          <w:rFonts w:hint="eastAsia"/>
        </w:rPr>
        <w:t>、</w:t>
      </w:r>
      <w:r w:rsidR="005E4362">
        <w:rPr>
          <w:rFonts w:hint="eastAsia"/>
        </w:rPr>
        <w:t>20+80=100</w:t>
      </w:r>
      <w:r w:rsidR="005E4362">
        <w:rPr>
          <w:rFonts w:hint="eastAsia"/>
        </w:rPr>
        <w:t>、</w:t>
      </w:r>
      <w:r w:rsidR="005E4362">
        <w:rPr>
          <w:rFonts w:hint="eastAsia"/>
        </w:rPr>
        <w:t>30+70=100</w:t>
      </w:r>
      <w:r w:rsidR="005E4362">
        <w:rPr>
          <w:rFonts w:hint="eastAsia"/>
        </w:rPr>
        <w:t>，</w:t>
      </w:r>
      <w:r w:rsidR="005E4362">
        <w:rPr>
          <w:rFonts w:hint="eastAsia"/>
        </w:rPr>
        <w:t>100</w:t>
      </w:r>
      <w:r w:rsidR="005E4362">
        <w:rPr>
          <w:rFonts w:hint="eastAsia"/>
        </w:rPr>
        <w:t>这个数对于两位容量的运算器来说，显得很关键。</w:t>
      </w:r>
    </w:p>
    <w:p w:rsidR="005E4362" w:rsidRDefault="005E4362" w:rsidP="00154EAD">
      <w:r>
        <w:rPr>
          <w:rFonts w:hint="eastAsia"/>
        </w:rPr>
        <w:t>4</w:t>
      </w:r>
      <w:r>
        <w:rPr>
          <w:rFonts w:hint="eastAsia"/>
        </w:rPr>
        <w:t>、模的规律：</w:t>
      </w:r>
      <w:r w:rsidR="0055026E">
        <w:rPr>
          <w:rFonts w:hint="eastAsia"/>
        </w:rPr>
        <w:t>在时钟现象中的数字</w:t>
      </w:r>
      <w:r w:rsidR="0055026E">
        <w:rPr>
          <w:rFonts w:hint="eastAsia"/>
        </w:rPr>
        <w:t>12</w:t>
      </w:r>
      <w:r w:rsidR="0055026E">
        <w:rPr>
          <w:rFonts w:hint="eastAsia"/>
        </w:rPr>
        <w:t>、圆周现象中的</w:t>
      </w:r>
      <w:r w:rsidR="0055026E">
        <w:rPr>
          <w:rFonts w:hint="eastAsia"/>
        </w:rPr>
        <w:t>360</w:t>
      </w:r>
      <w:r w:rsidR="0055026E">
        <w:rPr>
          <w:rFonts w:hint="eastAsia"/>
        </w:rPr>
        <w:t>度、两位数容量运算器中的数字</w:t>
      </w:r>
      <w:r w:rsidR="0055026E">
        <w:rPr>
          <w:rFonts w:hint="eastAsia"/>
        </w:rPr>
        <w:t>100</w:t>
      </w:r>
      <w:r w:rsidR="0055026E">
        <w:rPr>
          <w:rFonts w:hint="eastAsia"/>
        </w:rPr>
        <w:t>，对于减法变加法运算特别关键，我们把这</w:t>
      </w:r>
      <w:r w:rsidR="0055026E">
        <w:rPr>
          <w:rFonts w:hint="eastAsia"/>
        </w:rPr>
        <w:t>3</w:t>
      </w:r>
      <w:r w:rsidR="0055026E">
        <w:rPr>
          <w:rFonts w:hint="eastAsia"/>
        </w:rPr>
        <w:t>个数字分别叫做这三个现象中的“模”。“模”的英文也叫“</w:t>
      </w:r>
      <w:r w:rsidR="0055026E">
        <w:rPr>
          <w:rFonts w:hint="eastAsia"/>
        </w:rPr>
        <w:t>MOD</w:t>
      </w:r>
      <w:r w:rsidR="0055026E">
        <w:rPr>
          <w:rFonts w:hint="eastAsia"/>
        </w:rPr>
        <w:t>”，即“取余”的意思，也就是说在运算过程中，当结果</w:t>
      </w:r>
      <w:r w:rsidR="001F3C84">
        <w:rPr>
          <w:rFonts w:hint="eastAsia"/>
        </w:rPr>
        <w:t>超过（溢出）</w:t>
      </w:r>
      <w:r w:rsidR="0055026E">
        <w:rPr>
          <w:rFonts w:hint="eastAsia"/>
        </w:rPr>
        <w:t>这个数时，得到的是去掉“模”</w:t>
      </w:r>
      <w:r w:rsidR="001F3C84">
        <w:rPr>
          <w:rFonts w:hint="eastAsia"/>
        </w:rPr>
        <w:t>以后</w:t>
      </w:r>
      <w:r w:rsidR="0055026E">
        <w:rPr>
          <w:rFonts w:hint="eastAsia"/>
        </w:rPr>
        <w:t>的尾数。</w:t>
      </w:r>
    </w:p>
    <w:p w:rsidR="001C1B11" w:rsidRPr="001E1136" w:rsidRDefault="005D4B34" w:rsidP="0080381A">
      <w:pPr>
        <w:ind w:firstLine="420"/>
        <w:rPr>
          <w:b/>
        </w:rPr>
      </w:pPr>
      <w:r w:rsidRPr="001E1136">
        <w:rPr>
          <w:rFonts w:hint="eastAsia"/>
          <w:b/>
        </w:rPr>
        <w:t>三</w:t>
      </w:r>
      <w:r w:rsidR="00D64585" w:rsidRPr="001E1136">
        <w:rPr>
          <w:rFonts w:hint="eastAsia"/>
          <w:b/>
        </w:rPr>
        <w:t>、一个负数的补数（补码）的求法：</w:t>
      </w:r>
    </w:p>
    <w:p w:rsidR="00F650A4" w:rsidRDefault="00F650A4" w:rsidP="0080381A">
      <w:pPr>
        <w:ind w:firstLine="420"/>
      </w:pPr>
      <w:r>
        <w:rPr>
          <w:rFonts w:hint="eastAsia"/>
        </w:rPr>
        <w:t>对于补数这个概念，我先暂且这么叫吧，当把它转换成二进制代码的时候，我们就给他也换个名字</w:t>
      </w:r>
    </w:p>
    <w:p w:rsidR="00D64585" w:rsidRDefault="00E66EC0" w:rsidP="00E66EC0">
      <w:pPr>
        <w:ind w:firstLine="420"/>
      </w:pPr>
      <w:r>
        <w:rPr>
          <w:rFonts w:hint="eastAsia"/>
        </w:rPr>
        <w:t>1</w:t>
      </w:r>
      <w:r>
        <w:rPr>
          <w:rFonts w:hint="eastAsia"/>
        </w:rPr>
        <w:t>、</w:t>
      </w:r>
      <w:r w:rsidR="00D64585">
        <w:rPr>
          <w:rFonts w:hint="eastAsia"/>
        </w:rPr>
        <w:t>模减去相应数的绝对值。</w:t>
      </w:r>
    </w:p>
    <w:p w:rsidR="00E66EC0" w:rsidRDefault="00E66EC0" w:rsidP="00E66EC0">
      <w:pPr>
        <w:ind w:firstLine="420"/>
      </w:pPr>
      <w:r>
        <w:rPr>
          <w:rFonts w:hint="eastAsia"/>
        </w:rPr>
        <w:lastRenderedPageBreak/>
        <w:t>要求解一个负数的补码，如能知道这种数的“模”，再用模减去这个数的绝对值，得到的就是这个负数的补码，如模为</w:t>
      </w:r>
      <w:r>
        <w:rPr>
          <w:rFonts w:hint="eastAsia"/>
        </w:rPr>
        <w:t>12</w:t>
      </w:r>
      <w:r>
        <w:rPr>
          <w:rFonts w:hint="eastAsia"/>
        </w:rPr>
        <w:t>的时钟，</w:t>
      </w:r>
      <w:r>
        <w:rPr>
          <w:rFonts w:hint="eastAsia"/>
        </w:rPr>
        <w:t>-1</w:t>
      </w:r>
      <w:r>
        <w:rPr>
          <w:rFonts w:hint="eastAsia"/>
        </w:rPr>
        <w:t>的补码是</w:t>
      </w:r>
      <w:r>
        <w:rPr>
          <w:rFonts w:hint="eastAsia"/>
        </w:rPr>
        <w:t>11</w:t>
      </w:r>
      <w:r>
        <w:rPr>
          <w:rFonts w:hint="eastAsia"/>
        </w:rPr>
        <w:t>、</w:t>
      </w:r>
      <w:r>
        <w:rPr>
          <w:rFonts w:hint="eastAsia"/>
        </w:rPr>
        <w:t>-2</w:t>
      </w:r>
      <w:r>
        <w:rPr>
          <w:rFonts w:hint="eastAsia"/>
        </w:rPr>
        <w:t>补码是</w:t>
      </w:r>
      <w:r>
        <w:rPr>
          <w:rFonts w:hint="eastAsia"/>
        </w:rPr>
        <w:t>10</w:t>
      </w:r>
      <w:r>
        <w:rPr>
          <w:rFonts w:hint="eastAsia"/>
        </w:rPr>
        <w:t>、</w:t>
      </w:r>
      <w:r>
        <w:rPr>
          <w:rFonts w:hint="eastAsia"/>
        </w:rPr>
        <w:t>-3</w:t>
      </w:r>
      <w:r>
        <w:rPr>
          <w:rFonts w:hint="eastAsia"/>
        </w:rPr>
        <w:t>的补码是</w:t>
      </w:r>
      <w:r>
        <w:rPr>
          <w:rFonts w:hint="eastAsia"/>
        </w:rPr>
        <w:t>9</w:t>
      </w:r>
      <w:r>
        <w:rPr>
          <w:rFonts w:hint="eastAsia"/>
        </w:rPr>
        <w:t>……，在</w:t>
      </w:r>
      <w:r>
        <w:rPr>
          <w:rFonts w:hint="eastAsia"/>
        </w:rPr>
        <w:t>8</w:t>
      </w:r>
      <w:r>
        <w:rPr>
          <w:rFonts w:hint="eastAsia"/>
        </w:rPr>
        <w:t>位（一个字节）的二进制数中，根据二进制的特点，它的模为二的八次方（</w:t>
      </w:r>
      <w:r>
        <w:rPr>
          <w:rFonts w:hint="eastAsia"/>
        </w:rPr>
        <w:t>256</w:t>
      </w:r>
      <w:r>
        <w:rPr>
          <w:rFonts w:hint="eastAsia"/>
        </w:rPr>
        <w:t>），</w:t>
      </w:r>
      <w:r>
        <w:rPr>
          <w:rFonts w:hint="eastAsia"/>
        </w:rPr>
        <w:t>-1</w:t>
      </w:r>
      <w:r>
        <w:rPr>
          <w:rFonts w:hint="eastAsia"/>
        </w:rPr>
        <w:t>的补码是</w:t>
      </w:r>
      <w:r>
        <w:rPr>
          <w:rFonts w:hint="eastAsia"/>
        </w:rPr>
        <w:t>255</w:t>
      </w:r>
      <w:r>
        <w:rPr>
          <w:rFonts w:hint="eastAsia"/>
        </w:rPr>
        <w:t>，</w:t>
      </w:r>
      <w:r>
        <w:rPr>
          <w:rFonts w:hint="eastAsia"/>
        </w:rPr>
        <w:t>-2</w:t>
      </w:r>
      <w:r>
        <w:rPr>
          <w:rFonts w:hint="eastAsia"/>
        </w:rPr>
        <w:t>补码是</w:t>
      </w:r>
      <w:r>
        <w:rPr>
          <w:rFonts w:hint="eastAsia"/>
        </w:rPr>
        <w:t>254</w:t>
      </w:r>
      <w:r>
        <w:rPr>
          <w:rFonts w:hint="eastAsia"/>
        </w:rPr>
        <w:t>、</w:t>
      </w:r>
      <w:r>
        <w:rPr>
          <w:rFonts w:hint="eastAsia"/>
        </w:rPr>
        <w:t>-3</w:t>
      </w:r>
      <w:r>
        <w:rPr>
          <w:rFonts w:hint="eastAsia"/>
        </w:rPr>
        <w:t>补码是</w:t>
      </w:r>
      <w:r>
        <w:rPr>
          <w:rFonts w:hint="eastAsia"/>
        </w:rPr>
        <w:t>253</w:t>
      </w:r>
      <w:r>
        <w:rPr>
          <w:rFonts w:hint="eastAsia"/>
        </w:rPr>
        <w:t>，这种求解方法非常的直观，换种说法就是一个负数绝对值加上他的码在值上正等于模的数值。</w:t>
      </w:r>
      <w:r w:rsidR="00816297">
        <w:rPr>
          <w:rFonts w:hint="eastAsia"/>
        </w:rPr>
        <w:t>这里顺便提一下正数的补码，在转换运算的过程中，正数</w:t>
      </w:r>
      <w:ins w:id="0" w:author="dbc" w:date="2014-07-21T12:04:00Z">
        <w:r w:rsidR="00C96FFE">
          <w:rPr>
            <w:rFonts w:hint="eastAsia"/>
          </w:rPr>
          <w:t>用加法器可以直接进行加运算算，所以正数的补码</w:t>
        </w:r>
      </w:ins>
      <w:ins w:id="1" w:author="dbc" w:date="2014-07-21T12:05:00Z">
        <w:r w:rsidR="00C96FFE">
          <w:rPr>
            <w:rFonts w:hint="eastAsia"/>
          </w:rPr>
          <w:t>没有</w:t>
        </w:r>
      </w:ins>
      <w:r w:rsidR="00816297">
        <w:rPr>
          <w:rFonts w:hint="eastAsia"/>
        </w:rPr>
        <w:t>意义，大小是它本身。</w:t>
      </w:r>
    </w:p>
    <w:p w:rsidR="00D64585" w:rsidRDefault="00D64585" w:rsidP="0080381A">
      <w:pPr>
        <w:ind w:firstLine="420"/>
        <w:rPr>
          <w:ins w:id="2" w:author="dbc" w:date="2014-07-21T12:05:00Z"/>
        </w:rPr>
      </w:pPr>
      <w:r>
        <w:rPr>
          <w:rFonts w:hint="eastAsia"/>
        </w:rPr>
        <w:t>2</w:t>
      </w:r>
      <w:r w:rsidR="00E66EC0">
        <w:rPr>
          <w:rFonts w:hint="eastAsia"/>
        </w:rPr>
        <w:t>、二进制中取</w:t>
      </w:r>
      <w:r w:rsidR="00816297">
        <w:rPr>
          <w:rFonts w:hint="eastAsia"/>
        </w:rPr>
        <w:t>反加</w:t>
      </w:r>
      <w:r w:rsidR="00816297">
        <w:rPr>
          <w:rFonts w:hint="eastAsia"/>
        </w:rPr>
        <w:t>1</w:t>
      </w:r>
      <w:r w:rsidR="00816297">
        <w:rPr>
          <w:rFonts w:hint="eastAsia"/>
        </w:rPr>
        <w:t>。</w:t>
      </w:r>
    </w:p>
    <w:p w:rsidR="00DF2CB9" w:rsidRDefault="00DF2CB9" w:rsidP="0080381A">
      <w:pPr>
        <w:ind w:firstLine="420"/>
      </w:pPr>
      <w:ins w:id="3" w:author="dbc" w:date="2014-07-21T12:05:00Z">
        <w:r>
          <w:rPr>
            <w:rFonts w:hint="eastAsia"/>
          </w:rPr>
          <w:t>在二进制中，求一个负数的补码是将符号位之外按位取反，再加</w:t>
        </w:r>
        <w:r>
          <w:rPr>
            <w:rFonts w:hint="eastAsia"/>
          </w:rPr>
          <w:t>1</w:t>
        </w:r>
        <w:r>
          <w:rPr>
            <w:rFonts w:hint="eastAsia"/>
          </w:rPr>
          <w:t>，得到的</w:t>
        </w:r>
      </w:ins>
      <w:ins w:id="4" w:author="dbc" w:date="2014-07-21T12:06:00Z">
        <w:r>
          <w:rPr>
            <w:rFonts w:hint="eastAsia"/>
          </w:rPr>
          <w:t>就是相应数的补码。</w:t>
        </w:r>
      </w:ins>
    </w:p>
    <w:p w:rsidR="00DF2CB9" w:rsidRDefault="00DC7552" w:rsidP="00DC7552">
      <w:pPr>
        <w:rPr>
          <w:ins w:id="5" w:author="dbc" w:date="2014-07-21T12:07:00Z"/>
        </w:rPr>
      </w:pPr>
      <w:r>
        <w:rPr>
          <w:rFonts w:hint="eastAsia"/>
          <w:b/>
        </w:rPr>
        <w:tab/>
      </w:r>
      <w:r w:rsidR="005D4B34" w:rsidRPr="001E1136">
        <w:rPr>
          <w:rFonts w:hint="eastAsia"/>
          <w:b/>
        </w:rPr>
        <w:t>四</w:t>
      </w:r>
      <w:ins w:id="6" w:author="dbc" w:date="2014-07-21T12:07:00Z">
        <w:r w:rsidR="00DF2CB9" w:rsidRPr="001E1136">
          <w:rPr>
            <w:rFonts w:hint="eastAsia"/>
            <w:b/>
          </w:rPr>
          <w:t>、补码</w:t>
        </w:r>
      </w:ins>
      <w:r w:rsidR="00387E7D" w:rsidRPr="001E1136">
        <w:rPr>
          <w:rFonts w:hint="eastAsia"/>
          <w:b/>
        </w:rPr>
        <w:t>与</w:t>
      </w:r>
      <w:ins w:id="7" w:author="dbc" w:date="2014-07-21T12:07:00Z">
        <w:r w:rsidR="00DF2CB9" w:rsidRPr="001E1136">
          <w:rPr>
            <w:rFonts w:hint="eastAsia"/>
            <w:b/>
          </w:rPr>
          <w:t>原码、反码的关系。</w:t>
        </w:r>
      </w:ins>
    </w:p>
    <w:p w:rsidR="00DF2CB9" w:rsidRDefault="00DF2CB9" w:rsidP="00D54335">
      <w:pPr>
        <w:ind w:firstLine="420"/>
      </w:pPr>
      <w:ins w:id="8" w:author="dbc" w:date="2014-07-21T12:07:00Z">
        <w:r>
          <w:rPr>
            <w:rFonts w:hint="eastAsia"/>
          </w:rPr>
          <w:t>首先要说明的，如果计算机中没有补码</w:t>
        </w:r>
        <w:r w:rsidR="00D54335">
          <w:rPr>
            <w:rFonts w:hint="eastAsia"/>
          </w:rPr>
          <w:t>这</w:t>
        </w:r>
      </w:ins>
      <w:ins w:id="9" w:author="dbc" w:date="2014-07-21T12:08:00Z">
        <w:r w:rsidR="00D54335">
          <w:rPr>
            <w:rFonts w:hint="eastAsia"/>
          </w:rPr>
          <w:t>个概念</w:t>
        </w:r>
      </w:ins>
      <w:ins w:id="10" w:author="dbc" w:date="2014-07-21T12:07:00Z">
        <w:r>
          <w:rPr>
            <w:rFonts w:hint="eastAsia"/>
          </w:rPr>
          <w:t>，反码和原码也就没有存在的意义了。</w:t>
        </w:r>
      </w:ins>
      <w:r w:rsidR="00006293">
        <w:rPr>
          <w:rFonts w:hint="eastAsia"/>
        </w:rPr>
        <w:t>如果说为了找到生活中带“</w:t>
      </w:r>
      <w:r w:rsidR="00006293">
        <w:rPr>
          <w:rFonts w:hint="eastAsia"/>
        </w:rPr>
        <w:t>-</w:t>
      </w:r>
      <w:r w:rsidR="00006293">
        <w:rPr>
          <w:rFonts w:hint="eastAsia"/>
        </w:rPr>
        <w:t>”符号的</w:t>
      </w:r>
      <w:r w:rsidR="00D961C4">
        <w:rPr>
          <w:rFonts w:hint="eastAsia"/>
        </w:rPr>
        <w:t>负</w:t>
      </w:r>
      <w:r w:rsidR="00006293">
        <w:rPr>
          <w:rFonts w:hint="eastAsia"/>
        </w:rPr>
        <w:t>数与</w:t>
      </w:r>
      <w:r w:rsidR="00D961C4">
        <w:rPr>
          <w:rFonts w:hint="eastAsia"/>
        </w:rPr>
        <w:t>补码的关系，产生了所谓的</w:t>
      </w:r>
      <w:r w:rsidR="00006293">
        <w:rPr>
          <w:rFonts w:hint="eastAsia"/>
        </w:rPr>
        <w:t>原码和反码</w:t>
      </w:r>
      <w:r w:rsidR="00813C4E">
        <w:rPr>
          <w:rFonts w:hint="eastAsia"/>
        </w:rPr>
        <w:t>概念</w:t>
      </w:r>
      <w:r w:rsidR="00D961C4">
        <w:rPr>
          <w:rFonts w:hint="eastAsia"/>
        </w:rPr>
        <w:t>，也许更能合理解释原码和反码</w:t>
      </w:r>
      <w:r w:rsidR="00813C4E">
        <w:rPr>
          <w:rFonts w:hint="eastAsia"/>
        </w:rPr>
        <w:t>存在</w:t>
      </w:r>
      <w:r w:rsidR="00D961C4">
        <w:rPr>
          <w:rFonts w:hint="eastAsia"/>
        </w:rPr>
        <w:t>的意义。</w:t>
      </w:r>
    </w:p>
    <w:p w:rsidR="00D961C4" w:rsidRDefault="000D2DE5" w:rsidP="000D2DE5">
      <w:r>
        <w:rPr>
          <w:rFonts w:hint="eastAsia"/>
        </w:rPr>
        <w:tab/>
        <w:t>1</w:t>
      </w:r>
      <w:r>
        <w:rPr>
          <w:rFonts w:hint="eastAsia"/>
        </w:rPr>
        <w:t>、</w:t>
      </w:r>
      <w:r w:rsidR="00006293">
        <w:rPr>
          <w:rFonts w:hint="eastAsia"/>
        </w:rPr>
        <w:t>原码：生活中的数，我们用“</w:t>
      </w:r>
      <w:r w:rsidR="00006293">
        <w:rPr>
          <w:rFonts w:hint="eastAsia"/>
        </w:rPr>
        <w:t>+</w:t>
      </w:r>
      <w:r w:rsidR="00006293">
        <w:rPr>
          <w:rFonts w:hint="eastAsia"/>
        </w:rPr>
        <w:t>”号来表示</w:t>
      </w:r>
      <w:r w:rsidR="00D3653C">
        <w:rPr>
          <w:rFonts w:hint="eastAsia"/>
        </w:rPr>
        <w:t>正数、</w:t>
      </w:r>
      <w:r w:rsidR="00006293">
        <w:rPr>
          <w:rFonts w:hint="eastAsia"/>
        </w:rPr>
        <w:t>用“</w:t>
      </w:r>
      <w:r w:rsidR="00006293">
        <w:rPr>
          <w:rFonts w:hint="eastAsia"/>
        </w:rPr>
        <w:t>-</w:t>
      </w:r>
      <w:r w:rsidR="00006293">
        <w:rPr>
          <w:rFonts w:hint="eastAsia"/>
        </w:rPr>
        <w:t>”号来表示</w:t>
      </w:r>
      <w:r w:rsidR="00D3653C">
        <w:rPr>
          <w:rFonts w:hint="eastAsia"/>
        </w:rPr>
        <w:t>负数</w:t>
      </w:r>
      <w:r w:rsidR="00006293">
        <w:rPr>
          <w:rFonts w:hint="eastAsia"/>
        </w:rPr>
        <w:t>，但在计算机中，我们是用“</w:t>
      </w:r>
      <w:r w:rsidR="00006293">
        <w:rPr>
          <w:rFonts w:hint="eastAsia"/>
        </w:rPr>
        <w:t>1</w:t>
      </w:r>
      <w:r w:rsidR="00006293">
        <w:rPr>
          <w:rFonts w:hint="eastAsia"/>
        </w:rPr>
        <w:t>”和“</w:t>
      </w:r>
      <w:r w:rsidR="00006293">
        <w:rPr>
          <w:rFonts w:hint="eastAsia"/>
        </w:rPr>
        <w:t>0</w:t>
      </w:r>
      <w:r w:rsidR="00006293">
        <w:rPr>
          <w:rFonts w:hint="eastAsia"/>
        </w:rPr>
        <w:t>”两个数据来表示一切数字，包括“</w:t>
      </w:r>
      <w:r w:rsidR="00006293">
        <w:rPr>
          <w:rFonts w:hint="eastAsia"/>
        </w:rPr>
        <w:t>+</w:t>
      </w:r>
      <w:r w:rsidR="00006293">
        <w:rPr>
          <w:rFonts w:hint="eastAsia"/>
        </w:rPr>
        <w:t>”和“</w:t>
      </w:r>
      <w:r w:rsidR="00006293">
        <w:rPr>
          <w:rFonts w:hint="eastAsia"/>
        </w:rPr>
        <w:t>-</w:t>
      </w:r>
      <w:r w:rsidR="00006293">
        <w:rPr>
          <w:rFonts w:hint="eastAsia"/>
        </w:rPr>
        <w:t>”两个符号，</w:t>
      </w:r>
      <w:r w:rsidR="0040095E">
        <w:rPr>
          <w:rFonts w:hint="eastAsia"/>
        </w:rPr>
        <w:t>这个时候就自然而然就想到用</w:t>
      </w:r>
      <w:r w:rsidR="0040095E">
        <w:rPr>
          <w:rFonts w:hint="eastAsia"/>
        </w:rPr>
        <w:t>0</w:t>
      </w:r>
      <w:r w:rsidR="0040095E">
        <w:rPr>
          <w:rFonts w:hint="eastAsia"/>
        </w:rPr>
        <w:t>和</w:t>
      </w:r>
      <w:r w:rsidR="0040095E">
        <w:rPr>
          <w:rFonts w:hint="eastAsia"/>
        </w:rPr>
        <w:t>1</w:t>
      </w:r>
      <w:r w:rsidR="0040095E">
        <w:rPr>
          <w:rFonts w:hint="eastAsia"/>
        </w:rPr>
        <w:t>两个数字来表示加减号。</w:t>
      </w:r>
      <w:r w:rsidR="00D961C4">
        <w:rPr>
          <w:rFonts w:hint="eastAsia"/>
        </w:rPr>
        <w:t>用“</w:t>
      </w:r>
      <w:r w:rsidR="00D961C4">
        <w:rPr>
          <w:rFonts w:hint="eastAsia"/>
        </w:rPr>
        <w:t>1</w:t>
      </w:r>
      <w:r w:rsidR="00D961C4">
        <w:rPr>
          <w:rFonts w:hint="eastAsia"/>
        </w:rPr>
        <w:t>”来表示“</w:t>
      </w:r>
      <w:r w:rsidR="00D961C4">
        <w:rPr>
          <w:rFonts w:hint="eastAsia"/>
        </w:rPr>
        <w:t>-</w:t>
      </w:r>
      <w:r w:rsidR="00D961C4">
        <w:rPr>
          <w:rFonts w:hint="eastAsia"/>
        </w:rPr>
        <w:t>”、“</w:t>
      </w:r>
      <w:r w:rsidR="00D961C4">
        <w:rPr>
          <w:rFonts w:hint="eastAsia"/>
        </w:rPr>
        <w:t>0</w:t>
      </w:r>
      <w:r w:rsidR="00D961C4">
        <w:rPr>
          <w:rFonts w:hint="eastAsia"/>
        </w:rPr>
        <w:t>”来表示“</w:t>
      </w:r>
      <w:r w:rsidR="00D961C4">
        <w:rPr>
          <w:rFonts w:hint="eastAsia"/>
        </w:rPr>
        <w:t>+</w:t>
      </w:r>
      <w:r w:rsidR="00D961C4">
        <w:rPr>
          <w:rFonts w:hint="eastAsia"/>
        </w:rPr>
        <w:t>”，数值</w:t>
      </w:r>
      <w:r w:rsidR="0040095E">
        <w:rPr>
          <w:rFonts w:hint="eastAsia"/>
        </w:rPr>
        <w:t>大小</w:t>
      </w:r>
      <w:r w:rsidR="00D961C4">
        <w:rPr>
          <w:rFonts w:hint="eastAsia"/>
        </w:rPr>
        <w:t>部分用二进制来表示，得到的这个代码</w:t>
      </w:r>
      <w:r w:rsidR="0040095E">
        <w:rPr>
          <w:rFonts w:hint="eastAsia"/>
        </w:rPr>
        <w:t>，</w:t>
      </w:r>
      <w:r w:rsidR="00D961C4">
        <w:rPr>
          <w:rFonts w:hint="eastAsia"/>
        </w:rPr>
        <w:t>我们把它称为原码，原码是一串“</w:t>
      </w:r>
      <w:r w:rsidR="00D961C4">
        <w:rPr>
          <w:rFonts w:hint="eastAsia"/>
        </w:rPr>
        <w:t>0</w:t>
      </w:r>
      <w:r w:rsidR="00D961C4">
        <w:rPr>
          <w:rFonts w:hint="eastAsia"/>
        </w:rPr>
        <w:t>”和“</w:t>
      </w:r>
      <w:r w:rsidR="00D961C4">
        <w:rPr>
          <w:rFonts w:hint="eastAsia"/>
        </w:rPr>
        <w:t>1</w:t>
      </w:r>
      <w:r w:rsidR="00D961C4">
        <w:rPr>
          <w:rFonts w:hint="eastAsia"/>
        </w:rPr>
        <w:t>”表示的数字代码，顺利解决了正负数的</w:t>
      </w:r>
      <w:r w:rsidR="0040095E">
        <w:rPr>
          <w:rFonts w:hint="eastAsia"/>
        </w:rPr>
        <w:t>二进制</w:t>
      </w:r>
      <w:r w:rsidR="00D961C4">
        <w:rPr>
          <w:rFonts w:hint="eastAsia"/>
        </w:rPr>
        <w:t>表示问题。原码不存在学习上的懂与不懂的问题，只要你会</w:t>
      </w:r>
      <w:r w:rsidR="0040095E">
        <w:rPr>
          <w:rFonts w:hint="eastAsia"/>
        </w:rPr>
        <w:t>进行</w:t>
      </w:r>
      <w:r w:rsidR="00D961C4">
        <w:rPr>
          <w:rFonts w:hint="eastAsia"/>
        </w:rPr>
        <w:t>二进制与其它进制转换，就可以写出任何一个数的原码。</w:t>
      </w:r>
    </w:p>
    <w:p w:rsidR="000D2DE5" w:rsidRDefault="001E06C6" w:rsidP="000D2DE5">
      <w:r>
        <w:rPr>
          <w:rFonts w:hint="eastAsia"/>
        </w:rPr>
        <w:tab/>
        <w:t>2</w:t>
      </w:r>
      <w:r>
        <w:rPr>
          <w:rFonts w:hint="eastAsia"/>
        </w:rPr>
        <w:t>、反码：</w:t>
      </w:r>
    </w:p>
    <w:p w:rsidR="005D4B34" w:rsidRDefault="005D4B34" w:rsidP="000D2DE5">
      <w:r>
        <w:rPr>
          <w:rFonts w:hint="eastAsia"/>
        </w:rPr>
        <w:tab/>
      </w:r>
      <w:r>
        <w:rPr>
          <w:rFonts w:hint="eastAsia"/>
        </w:rPr>
        <w:t>为了找到原码与补码之间的关系，发现一个负数的补码是原码取反加</w:t>
      </w:r>
      <w:r>
        <w:rPr>
          <w:rFonts w:hint="eastAsia"/>
        </w:rPr>
        <w:t>1</w:t>
      </w:r>
      <w:r>
        <w:rPr>
          <w:rFonts w:hint="eastAsia"/>
        </w:rPr>
        <w:t>的结果，那么原码转换下补码的过程中，产生了一种新的代码叫反码，它起介于原码与补码之间。</w:t>
      </w:r>
    </w:p>
    <w:p w:rsidR="00D961C4" w:rsidRDefault="005D4B34" w:rsidP="0013445D">
      <w:r>
        <w:rPr>
          <w:rFonts w:hint="eastAsia"/>
        </w:rPr>
        <w:tab/>
      </w:r>
      <w:r w:rsidR="001E1136" w:rsidRPr="00DC7552">
        <w:rPr>
          <w:rFonts w:hint="eastAsia"/>
          <w:b/>
        </w:rPr>
        <w:t>小结：</w:t>
      </w:r>
      <w:r>
        <w:rPr>
          <w:rFonts w:hint="eastAsia"/>
        </w:rPr>
        <w:t>当然，</w:t>
      </w:r>
      <w:r w:rsidR="0013445D">
        <w:rPr>
          <w:rFonts w:hint="eastAsia"/>
        </w:rPr>
        <w:t>还有其它的一些说法，如补码</w:t>
      </w:r>
      <w:r>
        <w:rPr>
          <w:rFonts w:hint="eastAsia"/>
        </w:rPr>
        <w:t>解决了</w:t>
      </w:r>
      <w:r w:rsidR="0013445D">
        <w:rPr>
          <w:rFonts w:hint="eastAsia"/>
        </w:rPr>
        <w:t>符号位能与有效值一起参加运算、解决了</w:t>
      </w:r>
      <w:r w:rsidR="0013445D">
        <w:rPr>
          <w:rFonts w:hint="eastAsia"/>
        </w:rPr>
        <w:t>0</w:t>
      </w:r>
      <w:r w:rsidR="0013445D">
        <w:rPr>
          <w:rFonts w:hint="eastAsia"/>
        </w:rPr>
        <w:t>二进制编码的唯一性问题，但是补码主要的作用是解决了转减法运算为加法运算的技术性难性。</w:t>
      </w:r>
    </w:p>
    <w:sectPr w:rsidR="00D961C4" w:rsidSect="004570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CA3"/>
    <w:multiLevelType w:val="hybridMultilevel"/>
    <w:tmpl w:val="C820ED02"/>
    <w:lvl w:ilvl="0" w:tplc="EF4A9F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D65056"/>
    <w:multiLevelType w:val="hybridMultilevel"/>
    <w:tmpl w:val="B0D803F8"/>
    <w:lvl w:ilvl="0" w:tplc="E3A26AF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901271"/>
    <w:multiLevelType w:val="hybridMultilevel"/>
    <w:tmpl w:val="E4B0D06E"/>
    <w:lvl w:ilvl="0" w:tplc="BFB2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616CCD"/>
    <w:multiLevelType w:val="hybridMultilevel"/>
    <w:tmpl w:val="9DC06B7A"/>
    <w:lvl w:ilvl="0" w:tplc="D02A94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3FD023E"/>
    <w:multiLevelType w:val="hybridMultilevel"/>
    <w:tmpl w:val="48622774"/>
    <w:lvl w:ilvl="0" w:tplc="391AF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oNotTrackFormatting/>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0CF6"/>
    <w:rsid w:val="00006293"/>
    <w:rsid w:val="00065575"/>
    <w:rsid w:val="000922B0"/>
    <w:rsid w:val="000D2DE5"/>
    <w:rsid w:val="0013445D"/>
    <w:rsid w:val="00154EAD"/>
    <w:rsid w:val="001C1B11"/>
    <w:rsid w:val="001E06C6"/>
    <w:rsid w:val="001E1136"/>
    <w:rsid w:val="001F3C84"/>
    <w:rsid w:val="00214B9C"/>
    <w:rsid w:val="00243ADD"/>
    <w:rsid w:val="002B0760"/>
    <w:rsid w:val="002F1F8E"/>
    <w:rsid w:val="0032357B"/>
    <w:rsid w:val="00387E7D"/>
    <w:rsid w:val="0040095E"/>
    <w:rsid w:val="00457063"/>
    <w:rsid w:val="0047327D"/>
    <w:rsid w:val="004B4933"/>
    <w:rsid w:val="004F520A"/>
    <w:rsid w:val="005463DB"/>
    <w:rsid w:val="0055026E"/>
    <w:rsid w:val="005941BB"/>
    <w:rsid w:val="005D4B34"/>
    <w:rsid w:val="005E4362"/>
    <w:rsid w:val="006D0A56"/>
    <w:rsid w:val="006E5605"/>
    <w:rsid w:val="006E6ED6"/>
    <w:rsid w:val="0080381A"/>
    <w:rsid w:val="00810CF6"/>
    <w:rsid w:val="00813C4E"/>
    <w:rsid w:val="00816297"/>
    <w:rsid w:val="00885F95"/>
    <w:rsid w:val="00895CA5"/>
    <w:rsid w:val="008A4067"/>
    <w:rsid w:val="009D6105"/>
    <w:rsid w:val="00A0659A"/>
    <w:rsid w:val="00A61E78"/>
    <w:rsid w:val="00A7424C"/>
    <w:rsid w:val="00AA1064"/>
    <w:rsid w:val="00B10F85"/>
    <w:rsid w:val="00B366C0"/>
    <w:rsid w:val="00BB4BEF"/>
    <w:rsid w:val="00C5081F"/>
    <w:rsid w:val="00C53733"/>
    <w:rsid w:val="00C857F1"/>
    <w:rsid w:val="00C96FFE"/>
    <w:rsid w:val="00CE15BB"/>
    <w:rsid w:val="00D33AF8"/>
    <w:rsid w:val="00D3653C"/>
    <w:rsid w:val="00D54335"/>
    <w:rsid w:val="00D568A2"/>
    <w:rsid w:val="00D64585"/>
    <w:rsid w:val="00D961C4"/>
    <w:rsid w:val="00DC7552"/>
    <w:rsid w:val="00DD1B9B"/>
    <w:rsid w:val="00DF2CB9"/>
    <w:rsid w:val="00E66EC0"/>
    <w:rsid w:val="00F650A4"/>
    <w:rsid w:val="00FA4F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0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ED6"/>
    <w:pPr>
      <w:ind w:firstLineChars="200" w:firstLine="420"/>
    </w:pPr>
  </w:style>
  <w:style w:type="paragraph" w:styleId="a4">
    <w:name w:val="Balloon Text"/>
    <w:basedOn w:val="a"/>
    <w:link w:val="Char"/>
    <w:uiPriority w:val="99"/>
    <w:semiHidden/>
    <w:unhideWhenUsed/>
    <w:rsid w:val="00816297"/>
    <w:rPr>
      <w:sz w:val="18"/>
      <w:szCs w:val="18"/>
    </w:rPr>
  </w:style>
  <w:style w:type="character" w:customStyle="1" w:styleId="Char">
    <w:name w:val="批注框文本 Char"/>
    <w:basedOn w:val="a0"/>
    <w:link w:val="a4"/>
    <w:uiPriority w:val="99"/>
    <w:semiHidden/>
    <w:rsid w:val="00816297"/>
    <w:rPr>
      <w:sz w:val="18"/>
      <w:szCs w:val="18"/>
    </w:rPr>
  </w:style>
  <w:style w:type="character" w:styleId="a5">
    <w:name w:val="annotation reference"/>
    <w:basedOn w:val="a0"/>
    <w:uiPriority w:val="99"/>
    <w:semiHidden/>
    <w:unhideWhenUsed/>
    <w:rsid w:val="00816297"/>
    <w:rPr>
      <w:sz w:val="21"/>
      <w:szCs w:val="21"/>
    </w:rPr>
  </w:style>
  <w:style w:type="paragraph" w:styleId="a6">
    <w:name w:val="annotation text"/>
    <w:basedOn w:val="a"/>
    <w:link w:val="Char0"/>
    <w:uiPriority w:val="99"/>
    <w:semiHidden/>
    <w:unhideWhenUsed/>
    <w:rsid w:val="00816297"/>
    <w:pPr>
      <w:jc w:val="left"/>
    </w:pPr>
  </w:style>
  <w:style w:type="character" w:customStyle="1" w:styleId="Char0">
    <w:name w:val="批注文字 Char"/>
    <w:basedOn w:val="a0"/>
    <w:link w:val="a6"/>
    <w:uiPriority w:val="99"/>
    <w:semiHidden/>
    <w:rsid w:val="00816297"/>
  </w:style>
  <w:style w:type="paragraph" w:styleId="a7">
    <w:name w:val="annotation subject"/>
    <w:basedOn w:val="a6"/>
    <w:next w:val="a6"/>
    <w:link w:val="Char1"/>
    <w:uiPriority w:val="99"/>
    <w:semiHidden/>
    <w:unhideWhenUsed/>
    <w:rsid w:val="00816297"/>
    <w:rPr>
      <w:b/>
      <w:bCs/>
    </w:rPr>
  </w:style>
  <w:style w:type="character" w:customStyle="1" w:styleId="Char1">
    <w:name w:val="批注主题 Char"/>
    <w:basedOn w:val="Char0"/>
    <w:link w:val="a7"/>
    <w:uiPriority w:val="99"/>
    <w:semiHidden/>
    <w:rsid w:val="00816297"/>
    <w:rPr>
      <w:b/>
      <w:bCs/>
    </w:rPr>
  </w:style>
  <w:style w:type="paragraph" w:styleId="a8">
    <w:name w:val="Revision"/>
    <w:hidden/>
    <w:uiPriority w:val="99"/>
    <w:semiHidden/>
    <w:rsid w:val="008162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4AFE8D-ABC3-4B13-B92F-F4711D0A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2101</Words>
  <Characters>2282</Characters>
  <Application>Microsoft Office Word</Application>
  <DocSecurity>0</DocSecurity>
  <Lines>68</Lines>
  <Paragraphs>24</Paragraphs>
  <ScaleCrop>false</ScaleCrop>
  <Company>Microsoft</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dbc</cp:lastModifiedBy>
  <cp:revision>49</cp:revision>
  <dcterms:created xsi:type="dcterms:W3CDTF">2014-07-20T01:04:00Z</dcterms:created>
  <dcterms:modified xsi:type="dcterms:W3CDTF">2014-07-21T12:56:00Z</dcterms:modified>
</cp:coreProperties>
</file>